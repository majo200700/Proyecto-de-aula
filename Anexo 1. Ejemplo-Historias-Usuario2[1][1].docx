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C242AF" w14:textId="1B0E7328" w:rsidR="00F7676C" w:rsidRDefault="00F7676C" w:rsidP="68AF89F3">
      <w:pPr>
        <w:pStyle w:val="Textoindependiente"/>
        <w:spacing w:after="0"/>
        <w:jc w:val="center"/>
        <w:rPr>
          <w:rStyle w:val="Ninguno"/>
          <w:rFonts w:ascii="Arial" w:hAnsi="Arial"/>
          <w:b/>
          <w:bCs/>
          <w:sz w:val="24"/>
          <w:szCs w:val="24"/>
        </w:rPr>
      </w:pPr>
      <w:r w:rsidRPr="68AF89F3">
        <w:rPr>
          <w:rStyle w:val="Ninguno"/>
          <w:rFonts w:ascii="Arial" w:hAnsi="Arial"/>
          <w:b/>
          <w:bCs/>
          <w:sz w:val="24"/>
          <w:szCs w:val="24"/>
        </w:rPr>
        <w:t xml:space="preserve">ANEXO </w:t>
      </w:r>
      <w:r w:rsidR="5E6EDF76" w:rsidRPr="68AF89F3">
        <w:rPr>
          <w:rStyle w:val="Ninguno"/>
          <w:rFonts w:ascii="Arial" w:hAnsi="Arial"/>
          <w:b/>
          <w:bCs/>
          <w:sz w:val="24"/>
          <w:szCs w:val="24"/>
        </w:rPr>
        <w:t>1</w:t>
      </w:r>
    </w:p>
    <w:p w14:paraId="43853DAB" w14:textId="77777777" w:rsidR="00F7676C" w:rsidRPr="00F7676C" w:rsidRDefault="00F7676C" w:rsidP="00F7676C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tbl>
      <w:tblPr>
        <w:tblStyle w:val="Tabladelista6concolores-nfasis1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9726"/>
      </w:tblGrid>
      <w:tr w:rsidR="00F7676C" w:rsidRPr="00F7676C" w14:paraId="116E989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14:paraId="699B99F7" w14:textId="77777777" w:rsidR="00F7676C" w:rsidRPr="00F7676C" w:rsidRDefault="00375453" w:rsidP="00D73860">
            <w:pPr>
              <w:pStyle w:val="Cuerpo"/>
              <w:spacing w:after="0"/>
              <w:jc w:val="center"/>
              <w:rPr>
                <w:sz w:val="28"/>
                <w:szCs w:val="24"/>
              </w:rPr>
            </w:pPr>
            <w:r>
              <w:rPr>
                <w:rStyle w:val="Ninguno"/>
                <w:sz w:val="28"/>
                <w:szCs w:val="24"/>
              </w:rPr>
              <w:t>H</w:t>
            </w:r>
            <w:r w:rsidRPr="00375453">
              <w:rPr>
                <w:rStyle w:val="Ninguno"/>
                <w:sz w:val="28"/>
                <w:szCs w:val="24"/>
              </w:rPr>
              <w:t>istorias de usuario</w:t>
            </w:r>
          </w:p>
        </w:tc>
      </w:tr>
    </w:tbl>
    <w:p w14:paraId="5ADF7B24" w14:textId="77777777" w:rsidR="00F7676C" w:rsidRDefault="00F7676C" w:rsidP="00F7676C">
      <w:pPr>
        <w:pStyle w:val="Textoindependiente"/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A840213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45505F41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FECHA DE ENTREGA: </w:t>
      </w:r>
    </w:p>
    <w:p w14:paraId="37631DFA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7081BFBB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de-DE"/>
        </w:rPr>
        <w:t>INTEGRANTES:</w:t>
      </w:r>
    </w:p>
    <w:p w14:paraId="3CA566D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aconcuadrcula1clara-nfasis1"/>
        <w:tblW w:w="9576" w:type="dxa"/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F7676C" w14:paraId="2526EB0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0661966" w14:textId="77777777" w:rsidR="00F7676C" w:rsidRDefault="00F7676C" w:rsidP="00875E4A">
            <w:pPr>
              <w:pStyle w:val="Cuerpo"/>
            </w:pPr>
            <w:r>
              <w:rPr>
                <w:rStyle w:val="Ninguno"/>
                <w:sz w:val="24"/>
                <w:szCs w:val="24"/>
              </w:rPr>
              <w:t>CÓDIGO</w:t>
            </w:r>
          </w:p>
        </w:tc>
        <w:tc>
          <w:tcPr>
            <w:tcW w:w="7615" w:type="dxa"/>
          </w:tcPr>
          <w:p w14:paraId="57E91DBE" w14:textId="77777777" w:rsidR="00F7676C" w:rsidRDefault="00F7676C" w:rsidP="00875E4A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inguno"/>
                <w:sz w:val="24"/>
                <w:szCs w:val="24"/>
              </w:rPr>
              <w:t>NOMBRE Y APELLIDOS</w:t>
            </w:r>
          </w:p>
        </w:tc>
      </w:tr>
      <w:tr w:rsidR="00F7676C" w14:paraId="191277E1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11224D5" w14:textId="77777777" w:rsidR="00F7676C" w:rsidRDefault="00F7676C" w:rsidP="00875E4A"/>
        </w:tc>
        <w:tc>
          <w:tcPr>
            <w:tcW w:w="7615" w:type="dxa"/>
          </w:tcPr>
          <w:p w14:paraId="101BE450" w14:textId="1254A743" w:rsidR="00F7676C" w:rsidRDefault="007326C7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JHOYNER DAVID MARTINEZ MORENO</w:t>
            </w:r>
          </w:p>
        </w:tc>
      </w:tr>
      <w:tr w:rsidR="00F7676C" w14:paraId="5372B007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8DA9A8" w14:textId="77777777" w:rsidR="00F7676C" w:rsidRDefault="00F7676C" w:rsidP="00875E4A"/>
        </w:tc>
        <w:tc>
          <w:tcPr>
            <w:tcW w:w="7615" w:type="dxa"/>
          </w:tcPr>
          <w:p w14:paraId="79B297B3" w14:textId="7BFA1321" w:rsidR="00F7676C" w:rsidRDefault="007326C7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SHELWIN GIOVANNY LEIVA LONGA</w:t>
            </w:r>
          </w:p>
        </w:tc>
      </w:tr>
      <w:tr w:rsidR="00F7676C" w14:paraId="2B97A9A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1D7DC13" w14:textId="77777777" w:rsidR="00F7676C" w:rsidRDefault="00F7676C" w:rsidP="00875E4A"/>
        </w:tc>
        <w:tc>
          <w:tcPr>
            <w:tcW w:w="7615" w:type="dxa"/>
          </w:tcPr>
          <w:p w14:paraId="0122B573" w14:textId="53E5C7BD" w:rsidR="00F7676C" w:rsidRDefault="007326C7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JOSE YEPES VIECCO</w:t>
            </w:r>
          </w:p>
        </w:tc>
      </w:tr>
      <w:tr w:rsidR="00F7676C" w14:paraId="62E71F4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548AAA" w14:textId="77777777" w:rsidR="00F7676C" w:rsidRDefault="00F7676C" w:rsidP="00875E4A"/>
        </w:tc>
        <w:tc>
          <w:tcPr>
            <w:tcW w:w="7615" w:type="dxa"/>
          </w:tcPr>
          <w:p w14:paraId="6A589208" w14:textId="027D9432" w:rsidR="00F7676C" w:rsidRDefault="00F82FCB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JORJE </w:t>
            </w:r>
            <w:r w:rsidRPr="00F82FCB">
              <w:t>O</w:t>
            </w:r>
            <w:r>
              <w:t>RDOÑEZ</w:t>
            </w:r>
            <w:r w:rsidRPr="00F82FCB">
              <w:t xml:space="preserve"> O</w:t>
            </w:r>
            <w:r>
              <w:t>RTIZ</w:t>
            </w:r>
          </w:p>
        </w:tc>
      </w:tr>
    </w:tbl>
    <w:p w14:paraId="57A8205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67EC935F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79DE9C7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  <w:r w:rsidRPr="00BE7F58">
        <w:rPr>
          <w:rFonts w:ascii="Calibri" w:eastAsia="Arial" w:hAnsi="Calibri" w:cs="Arial"/>
          <w:b/>
          <w:sz w:val="24"/>
          <w:szCs w:val="24"/>
        </w:rPr>
        <w:t>Historias de Usuario</w:t>
      </w:r>
    </w:p>
    <w:p w14:paraId="6C24A1B2" w14:textId="77777777" w:rsidR="00BE7F58" w:rsidRP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</w:p>
    <w:p w14:paraId="545C133D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Style w:val="Tablaconcuadrcula1clara-nfasis1"/>
        <w:tblW w:w="9792" w:type="dxa"/>
        <w:tblLook w:val="04A0" w:firstRow="1" w:lastRow="0" w:firstColumn="1" w:lastColumn="0" w:noHBand="0" w:noVBand="1"/>
      </w:tblPr>
      <w:tblGrid>
        <w:gridCol w:w="1180"/>
        <w:gridCol w:w="8612"/>
      </w:tblGrid>
      <w:tr w:rsidR="00BE7F58" w:rsidRPr="00734FF5" w14:paraId="70E94997" w14:textId="77777777" w:rsidTr="00D80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6B5AE273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612" w:type="dxa"/>
            <w:hideMark/>
          </w:tcPr>
          <w:p w14:paraId="18AE4712" w14:textId="77777777" w:rsidR="00BE7F58" w:rsidRPr="00734FF5" w:rsidRDefault="00BE7F58" w:rsidP="00EA2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BE7F58" w:rsidRPr="00734FF5" w14:paraId="091ED2EE" w14:textId="77777777" w:rsidTr="00D80943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40B90DB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612" w:type="dxa"/>
            <w:hideMark/>
          </w:tcPr>
          <w:p w14:paraId="164FA94E" w14:textId="0FFF4685" w:rsidR="00BE7F58" w:rsidRPr="00734FF5" w:rsidRDefault="00DB72E4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DB72E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Como </w:t>
            </w:r>
            <w:r w:rsidR="005B223D">
              <w:rPr>
                <w:rFonts w:eastAsia="Times New Roman" w:cs="Times New Roman"/>
                <w:color w:val="000000"/>
                <w:sz w:val="22"/>
                <w:szCs w:val="22"/>
              </w:rPr>
              <w:t>profesional de la salud en el área de nutrición,</w:t>
            </w:r>
            <w:r w:rsidRPr="00DB72E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quiero que la aplicación tenga la funcionalidad de registrar, actualizar y eliminar perfiles</w:t>
            </w:r>
            <w:r w:rsidR="005B223D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de </w:t>
            </w:r>
            <w:r w:rsidRPr="00DB72E4">
              <w:rPr>
                <w:rFonts w:eastAsia="Times New Roman" w:cs="Times New Roman"/>
                <w:color w:val="000000"/>
                <w:sz w:val="22"/>
                <w:szCs w:val="22"/>
              </w:rPr>
              <w:t>pacientes</w:t>
            </w:r>
          </w:p>
        </w:tc>
      </w:tr>
      <w:tr w:rsidR="00BE7F58" w:rsidRPr="00734FF5" w14:paraId="1157F30A" w14:textId="77777777" w:rsidTr="00D80943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7E8EB3C6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612" w:type="dxa"/>
          </w:tcPr>
          <w:p w14:paraId="43939F6D" w14:textId="478D3A38" w:rsidR="00BE7F58" w:rsidRPr="00734FF5" w:rsidRDefault="00DB72E4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DB72E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Como </w:t>
            </w:r>
            <w:r w:rsidR="005B223D" w:rsidRPr="005B223D">
              <w:rPr>
                <w:rFonts w:eastAsia="Times New Roman" w:cs="Times New Roman"/>
                <w:color w:val="000000"/>
                <w:sz w:val="22"/>
                <w:szCs w:val="22"/>
              </w:rPr>
              <w:t>profesional de la salud</w:t>
            </w:r>
            <w:r w:rsidR="005B223D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en el área de nutrición</w:t>
            </w:r>
            <w:r w:rsidRPr="00DB72E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, quiero que la aplicación permita configurar los horarios y </w:t>
            </w:r>
            <w:r w:rsidR="005B223D" w:rsidRPr="00DB72E4">
              <w:rPr>
                <w:rFonts w:eastAsia="Times New Roman" w:cs="Times New Roman"/>
                <w:color w:val="000000"/>
                <w:sz w:val="22"/>
                <w:szCs w:val="22"/>
              </w:rPr>
              <w:t>disponibilidad la</w:t>
            </w:r>
            <w:r w:rsidRPr="00DB72E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para facilitar la gestión de citas</w:t>
            </w:r>
          </w:p>
        </w:tc>
      </w:tr>
      <w:tr w:rsidR="00BE7F58" w:rsidRPr="00734FF5" w14:paraId="0EFEF97D" w14:textId="77777777" w:rsidTr="00D80943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76138352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612" w:type="dxa"/>
          </w:tcPr>
          <w:p w14:paraId="65A1E5EF" w14:textId="530A2729" w:rsidR="00BE7F58" w:rsidRPr="00734FF5" w:rsidRDefault="00E1742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E17427">
              <w:rPr>
                <w:rFonts w:eastAsia="Times New Roman" w:cs="Times New Roman"/>
                <w:color w:val="000000"/>
                <w:sz w:val="22"/>
                <w:szCs w:val="22"/>
              </w:rPr>
              <w:t>Como paciente, quiero poder registrarme fácilmente en la aplicación y completar mi perfil con información relevante sobre mi salud</w:t>
            </w:r>
          </w:p>
        </w:tc>
      </w:tr>
      <w:tr w:rsidR="00BE7F58" w:rsidRPr="00734FF5" w14:paraId="6287069F" w14:textId="77777777" w:rsidTr="00D80943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66B5E6F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RF004</w:t>
            </w:r>
          </w:p>
        </w:tc>
        <w:tc>
          <w:tcPr>
            <w:tcW w:w="8612" w:type="dxa"/>
          </w:tcPr>
          <w:p w14:paraId="6B6A27D5" w14:textId="7D236C99" w:rsidR="00BE7F58" w:rsidRPr="00734FF5" w:rsidRDefault="00E17427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E17427">
              <w:rPr>
                <w:rFonts w:eastAsia="Times New Roman" w:cs="Times New Roman"/>
                <w:color w:val="000000"/>
                <w:sz w:val="22"/>
                <w:szCs w:val="22"/>
              </w:rPr>
              <w:t>Como profesional de la salud</w:t>
            </w:r>
            <w:r w:rsidR="005B223D">
              <w:t xml:space="preserve"> </w:t>
            </w:r>
            <w:r w:rsidR="005B223D" w:rsidRPr="005B223D">
              <w:rPr>
                <w:rFonts w:eastAsia="Times New Roman" w:cs="Times New Roman"/>
                <w:color w:val="000000"/>
                <w:sz w:val="22"/>
                <w:szCs w:val="22"/>
              </w:rPr>
              <w:t>en el área de nutrición</w:t>
            </w:r>
            <w:r w:rsidRPr="00E17427">
              <w:rPr>
                <w:rFonts w:eastAsia="Times New Roman" w:cs="Times New Roman"/>
                <w:color w:val="000000"/>
                <w:sz w:val="22"/>
                <w:szCs w:val="22"/>
              </w:rPr>
              <w:t>, quiero poder registrarme en la plataforma ingresando mis datos personales, especialidad y credenciales médicas para poder ofrecer mis servicios</w:t>
            </w:r>
          </w:p>
        </w:tc>
      </w:tr>
      <w:tr w:rsidR="00BE7F58" w:rsidRPr="00734FF5" w14:paraId="03522D42" w14:textId="77777777" w:rsidTr="00D80943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7115DF7F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RF005</w:t>
            </w:r>
          </w:p>
        </w:tc>
        <w:tc>
          <w:tcPr>
            <w:tcW w:w="8612" w:type="dxa"/>
          </w:tcPr>
          <w:p w14:paraId="6F2BEDE4" w14:textId="22090062" w:rsidR="00BE7F58" w:rsidRPr="00734FF5" w:rsidRDefault="005B223D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E17427">
              <w:rPr>
                <w:rFonts w:eastAsia="Times New Roman" w:cs="Times New Roman"/>
                <w:color w:val="000000"/>
                <w:sz w:val="22"/>
                <w:szCs w:val="22"/>
              </w:rPr>
              <w:t>Como profesional de la salud</w:t>
            </w:r>
            <w:r>
              <w:t xml:space="preserve"> </w:t>
            </w:r>
            <w:r w:rsidRPr="005B223D">
              <w:rPr>
                <w:rFonts w:eastAsia="Times New Roman" w:cs="Times New Roman"/>
                <w:color w:val="000000"/>
                <w:sz w:val="22"/>
                <w:szCs w:val="22"/>
              </w:rPr>
              <w:t>en el área de nutrición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,</w:t>
            </w:r>
            <w:r w:rsidR="00254A5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D80943">
              <w:rPr>
                <w:rFonts w:eastAsia="Times New Roman" w:cs="Times New Roman"/>
                <w:color w:val="000000"/>
                <w:sz w:val="22"/>
                <w:szCs w:val="22"/>
              </w:rPr>
              <w:t>quiero tener</w:t>
            </w:r>
            <w:r w:rsidR="00254A5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la opción de interactuar con </w:t>
            </w:r>
            <w:r w:rsidR="00D80943">
              <w:rPr>
                <w:rFonts w:eastAsia="Times New Roman" w:cs="Times New Roman"/>
                <w:color w:val="000000"/>
                <w:sz w:val="22"/>
                <w:szCs w:val="22"/>
              </w:rPr>
              <w:t>los pacientes</w:t>
            </w:r>
            <w:r w:rsidR="00254A54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para una mejor consulta</w:t>
            </w:r>
          </w:p>
        </w:tc>
      </w:tr>
      <w:tr w:rsidR="00BE7F58" w:rsidRPr="00734FF5" w14:paraId="222E1302" w14:textId="77777777" w:rsidTr="00D80943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029EDFF9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RF006</w:t>
            </w:r>
          </w:p>
        </w:tc>
        <w:tc>
          <w:tcPr>
            <w:tcW w:w="8612" w:type="dxa"/>
          </w:tcPr>
          <w:p w14:paraId="24030045" w14:textId="3CCF70B4" w:rsidR="00BE7F58" w:rsidRPr="00734FF5" w:rsidRDefault="008C08E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paciente</w:t>
            </w:r>
            <w:r w:rsidR="002F2DC8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, quiero que la aplicación </w:t>
            </w:r>
            <w:r w:rsidR="00DA2572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permita </w:t>
            </w:r>
            <w:r w:rsidR="007D6433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asistir a las citas tanto a un punto </w:t>
            </w:r>
            <w:r w:rsidR="00771713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físico como por virtualidad</w:t>
            </w:r>
          </w:p>
        </w:tc>
      </w:tr>
      <w:tr w:rsidR="00BE7F58" w:rsidRPr="00734FF5" w14:paraId="25AE765D" w14:textId="77777777" w:rsidTr="00D80943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5C9BEB8C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RF007</w:t>
            </w:r>
          </w:p>
        </w:tc>
        <w:tc>
          <w:tcPr>
            <w:tcW w:w="8612" w:type="dxa"/>
          </w:tcPr>
          <w:p w14:paraId="64A8400F" w14:textId="1C009660" w:rsidR="00BE7F58" w:rsidRPr="00734FF5" w:rsidRDefault="00254A54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E17427">
              <w:rPr>
                <w:rFonts w:eastAsia="Times New Roman" w:cs="Times New Roman"/>
                <w:color w:val="000000"/>
                <w:sz w:val="22"/>
                <w:szCs w:val="22"/>
              </w:rPr>
              <w:t>Como profesional de la salud</w:t>
            </w:r>
            <w:r>
              <w:t xml:space="preserve"> </w:t>
            </w:r>
            <w:r w:rsidRPr="005B223D">
              <w:rPr>
                <w:rFonts w:eastAsia="Times New Roman" w:cs="Times New Roman"/>
                <w:color w:val="000000"/>
                <w:sz w:val="22"/>
                <w:szCs w:val="22"/>
              </w:rPr>
              <w:t>en el área de nutrición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, requiero tener una </w:t>
            </w:r>
            <w:r w:rsidR="00E04683">
              <w:rPr>
                <w:rFonts w:eastAsia="Times New Roman" w:cs="Times New Roman"/>
                <w:color w:val="000000"/>
                <w:sz w:val="22"/>
                <w:szCs w:val="22"/>
              </w:rPr>
              <w:t>base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de datos de todos mis pacientes</w:t>
            </w:r>
          </w:p>
        </w:tc>
      </w:tr>
      <w:tr w:rsidR="00BE7F58" w:rsidRPr="00734FF5" w14:paraId="57FE58B8" w14:textId="77777777" w:rsidTr="00D80943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30FF8B61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RF008</w:t>
            </w:r>
          </w:p>
        </w:tc>
        <w:tc>
          <w:tcPr>
            <w:tcW w:w="8612" w:type="dxa"/>
          </w:tcPr>
          <w:p w14:paraId="5692C78D" w14:textId="64FAE44F" w:rsidR="00BE7F58" w:rsidRPr="00734FF5" w:rsidRDefault="00A8170B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A8170B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paciente, quiero poder agendar, modificar y cancelar mis citas de forma fácil desde la aplicación</w:t>
            </w:r>
          </w:p>
        </w:tc>
      </w:tr>
      <w:tr w:rsidR="00BE7F58" w:rsidRPr="00734FF5" w14:paraId="694B1C66" w14:textId="77777777" w:rsidTr="00D80943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539E6548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612" w:type="dxa"/>
          </w:tcPr>
          <w:p w14:paraId="7EA05E35" w14:textId="7CF1D810" w:rsidR="00BE7F58" w:rsidRPr="00734FF5" w:rsidRDefault="0079466B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9466B">
              <w:rPr>
                <w:rFonts w:eastAsia="Times New Roman" w:cs="Times New Roman"/>
                <w:color w:val="000000"/>
                <w:sz w:val="22"/>
                <w:szCs w:val="22"/>
              </w:rPr>
              <w:t>Como paciente, quiero poder acceder a un chat con mi nutricionista para hacer preguntas rápidas entre consultas</w:t>
            </w:r>
          </w:p>
        </w:tc>
      </w:tr>
      <w:tr w:rsidR="00BE7F58" w:rsidRPr="00734FF5" w14:paraId="285A3029" w14:textId="77777777" w:rsidTr="00D80943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hideMark/>
          </w:tcPr>
          <w:p w14:paraId="018D6CB8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612" w:type="dxa"/>
          </w:tcPr>
          <w:p w14:paraId="29908565" w14:textId="32986D9B" w:rsidR="00D80943" w:rsidRPr="00D80943" w:rsidRDefault="005268FA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5268FA">
              <w:rPr>
                <w:rFonts w:eastAsia="Times New Roman" w:cs="Times New Roman"/>
                <w:color w:val="000000"/>
                <w:sz w:val="22"/>
                <w:szCs w:val="22"/>
              </w:rPr>
              <w:t>Como paciente, quiero poder elegir si mi cita será presencial o virtual, según mi disponibilidad</w:t>
            </w:r>
          </w:p>
        </w:tc>
      </w:tr>
      <w:tr w:rsidR="00D80943" w:rsidRPr="00734FF5" w14:paraId="0D9B2B72" w14:textId="77777777" w:rsidTr="00D80943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32B6C62" w14:textId="74A4042F" w:rsidR="00D80943" w:rsidRPr="00734FF5" w:rsidRDefault="00D80943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RF010</w:t>
            </w:r>
          </w:p>
        </w:tc>
        <w:tc>
          <w:tcPr>
            <w:tcW w:w="8612" w:type="dxa"/>
          </w:tcPr>
          <w:p w14:paraId="13E9DB9F" w14:textId="263C2B63" w:rsidR="00D80943" w:rsidRPr="005268FA" w:rsidRDefault="00D80943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Como especialista quiero poder subir documentos, investigaciones o recomendaciones o un foro publico para que todos los clientes tengan acceso a ellos</w:t>
            </w:r>
          </w:p>
        </w:tc>
      </w:tr>
    </w:tbl>
    <w:p w14:paraId="26F66A47" w14:textId="60284430" w:rsidR="00BE7F58" w:rsidRDefault="005B223D" w:rsidP="00BE7F58">
      <w:pPr>
        <w:jc w:val="both"/>
        <w:rPr>
          <w:ins w:id="0" w:author="Coordinador Permanencia Programa Ingeniería de Sistemas" w:date="2019-05-31T03:08:00Z"/>
        </w:rPr>
      </w:pPr>
      <w:r>
        <w:lastRenderedPageBreak/>
        <w:t xml:space="preserve"> </w:t>
      </w:r>
    </w:p>
    <w:p w14:paraId="215E5267" w14:textId="6478902C" w:rsidR="00BE7F58" w:rsidRDefault="00D8487C" w:rsidP="00D8487C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ACTORES</w:t>
      </w:r>
    </w:p>
    <w:p w14:paraId="2DA027E3" w14:textId="3A9FFCE5" w:rsidR="00D8487C" w:rsidRPr="00D8487C" w:rsidRDefault="00D8487C" w:rsidP="00D8487C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i/>
          <w:iCs/>
          <w:sz w:val="22"/>
          <w:szCs w:val="22"/>
          <w:u w:val="single"/>
        </w:rPr>
      </w:pPr>
      <w:r w:rsidRPr="00D8487C">
        <w:rPr>
          <w:rFonts w:ascii="Arial" w:eastAsia="Arial" w:hAnsi="Arial" w:cs="Arial"/>
          <w:i/>
          <w:iCs/>
          <w:sz w:val="22"/>
          <w:szCs w:val="22"/>
          <w:u w:val="single"/>
        </w:rPr>
        <w:t>Especialista:</w:t>
      </w:r>
    </w:p>
    <w:p w14:paraId="20EB85BB" w14:textId="2920EAEA" w:rsidR="00D8487C" w:rsidRPr="00D8487C" w:rsidRDefault="00D8487C" w:rsidP="00D8487C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i/>
          <w:iCs/>
          <w:sz w:val="22"/>
          <w:szCs w:val="22"/>
          <w:u w:val="single"/>
        </w:rPr>
      </w:pPr>
      <w:r w:rsidRPr="00D8487C">
        <w:rPr>
          <w:rFonts w:ascii="Arial" w:eastAsia="Arial" w:hAnsi="Arial" w:cs="Arial"/>
          <w:i/>
          <w:iCs/>
          <w:sz w:val="22"/>
          <w:szCs w:val="22"/>
          <w:u w:val="single"/>
        </w:rPr>
        <w:t>Cliente:</w:t>
      </w:r>
    </w:p>
    <w:p w14:paraId="4402687D" w14:textId="77777777" w:rsidR="00D8487C" w:rsidRDefault="00D8487C" w:rsidP="00D8487C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BC9215E" w14:textId="488A00DB" w:rsidR="00D8487C" w:rsidRDefault="00D8487C" w:rsidP="00D8487C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D8487C">
        <w:rPr>
          <w:rFonts w:ascii="Arial" w:eastAsia="Arial" w:hAnsi="Arial" w:cs="Arial"/>
          <w:b/>
          <w:bCs/>
          <w:sz w:val="32"/>
          <w:szCs w:val="32"/>
        </w:rPr>
        <w:t>Técnicas de Recolección de Información</w:t>
      </w:r>
    </w:p>
    <w:p w14:paraId="17F39F4A" w14:textId="55F4BF5B" w:rsidR="00D8487C" w:rsidRPr="00D8487C" w:rsidRDefault="00D8487C" w:rsidP="00D8487C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i/>
          <w:iCs/>
          <w:sz w:val="22"/>
          <w:szCs w:val="22"/>
          <w:u w:val="single"/>
        </w:rPr>
      </w:pPr>
      <w:r w:rsidRPr="00D8487C">
        <w:rPr>
          <w:rFonts w:ascii="Arial" w:eastAsia="Arial" w:hAnsi="Arial" w:cs="Arial"/>
          <w:i/>
          <w:iCs/>
          <w:sz w:val="22"/>
          <w:szCs w:val="22"/>
          <w:u w:val="single"/>
        </w:rPr>
        <w:t>Entrevistas</w:t>
      </w:r>
      <w:r w:rsidR="00DC5763">
        <w:rPr>
          <w:rFonts w:ascii="Arial" w:eastAsia="Arial" w:hAnsi="Arial" w:cs="Arial"/>
          <w:i/>
          <w:iCs/>
          <w:sz w:val="22"/>
          <w:szCs w:val="22"/>
          <w:u w:val="single"/>
        </w:rPr>
        <w:t xml:space="preserve"> </w:t>
      </w:r>
      <w:r w:rsidR="00DC5763" w:rsidRPr="00DC5763">
        <w:rPr>
          <w:rFonts w:ascii="Arial" w:eastAsia="Arial" w:hAnsi="Arial" w:cs="Arial"/>
          <w:i/>
          <w:iCs/>
          <w:sz w:val="22"/>
          <w:szCs w:val="22"/>
        </w:rPr>
        <w:t>- Preguntar directamente a los interesados</w:t>
      </w:r>
    </w:p>
    <w:p w14:paraId="571450B0" w14:textId="6923DBCA" w:rsidR="00D8487C" w:rsidRPr="00DC5763" w:rsidRDefault="00D8487C" w:rsidP="00D8487C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D8487C">
        <w:rPr>
          <w:rFonts w:ascii="Arial" w:eastAsia="Arial" w:hAnsi="Arial" w:cs="Arial"/>
          <w:i/>
          <w:iCs/>
          <w:sz w:val="22"/>
          <w:szCs w:val="22"/>
          <w:u w:val="single"/>
        </w:rPr>
        <w:t xml:space="preserve">Cuestionarios </w:t>
      </w:r>
      <w:r w:rsidR="00DC5763" w:rsidRPr="00DC5763">
        <w:rPr>
          <w:rFonts w:ascii="Arial" w:eastAsia="Arial" w:hAnsi="Arial" w:cs="Arial"/>
          <w:i/>
          <w:iCs/>
          <w:sz w:val="22"/>
          <w:szCs w:val="22"/>
        </w:rPr>
        <w:t>– Recopilar respuestas en formularios</w:t>
      </w:r>
    </w:p>
    <w:p w14:paraId="2A9E89DC" w14:textId="77777777" w:rsidR="00D8487C" w:rsidRDefault="00D8487C" w:rsidP="00D8487C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9B71FDD" w14:textId="7D07CC4C" w:rsidR="00D8487C" w:rsidRDefault="00D8487C" w:rsidP="00BE7F58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REQUERIMIENTOS</w:t>
      </w:r>
    </w:p>
    <w:p w14:paraId="4C4CA1BF" w14:textId="70DB4E54" w:rsidR="00D8487C" w:rsidRDefault="00D8487C" w:rsidP="00BE7F58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Requerimientos funcionales:</w:t>
      </w:r>
    </w:p>
    <w:p w14:paraId="3C74319D" w14:textId="6A68AC6F" w:rsidR="00D8487C" w:rsidRPr="00D8487C" w:rsidRDefault="00D8487C" w:rsidP="00D8487C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permitir que el cliente se registre con correo, nombre y contraseña</w:t>
      </w:r>
    </w:p>
    <w:p w14:paraId="01895951" w14:textId="66DCF54F" w:rsidR="00D8487C" w:rsidRPr="00D8487C" w:rsidRDefault="00D8487C" w:rsidP="00D8487C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recolectar datos esenciales del cliente como la edad, peso, altura y frecuencia de actividad física</w:t>
      </w:r>
    </w:p>
    <w:p w14:paraId="7EA06370" w14:textId="32E5FEFE" w:rsidR="00D8487C" w:rsidRPr="00D8487C" w:rsidRDefault="00D8487C" w:rsidP="00D8487C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permitir que el cliente registre un tipo de dieta especifico o algún trastorno alimenticio</w:t>
      </w:r>
    </w:p>
    <w:p w14:paraId="262648FF" w14:textId="0ED80EEC" w:rsidR="00D80943" w:rsidRPr="00D80943" w:rsidRDefault="00D8487C" w:rsidP="00D80943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permitir al cliente calcular su índice de masa corporal (</w:t>
      </w:r>
      <w:r>
        <w:rPr>
          <w:rFonts w:ascii="Arial" w:eastAsia="Arial" w:hAnsi="Arial" w:cs="Arial"/>
          <w:b/>
          <w:bCs/>
          <w:sz w:val="22"/>
          <w:szCs w:val="22"/>
        </w:rPr>
        <w:t>IMC</w:t>
      </w:r>
      <w:r w:rsidR="00D80943">
        <w:rPr>
          <w:rFonts w:ascii="Arial" w:eastAsia="Arial" w:hAnsi="Arial" w:cs="Arial"/>
          <w:sz w:val="22"/>
          <w:szCs w:val="22"/>
        </w:rPr>
        <w:t>)</w:t>
      </w:r>
    </w:p>
    <w:p w14:paraId="551D19CC" w14:textId="733880E0" w:rsidR="00D8487C" w:rsidRPr="00D8487C" w:rsidRDefault="00D8487C" w:rsidP="00D8487C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permitir al especialista tener una conversación con el cliente para ayudarlo en sus dudas acerca de nutrición.</w:t>
      </w:r>
    </w:p>
    <w:p w14:paraId="138F9F95" w14:textId="7041CE17" w:rsidR="00D8487C" w:rsidRPr="00D8487C" w:rsidRDefault="00D8487C" w:rsidP="00D8487C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debe permitir que el cliente y el especialista puedan agendar una cita presencial en caso de ser necesitada</w:t>
      </w:r>
    </w:p>
    <w:p w14:paraId="14648C2E" w14:textId="0DF9F439" w:rsidR="00D8487C" w:rsidRDefault="00D8487C" w:rsidP="00BE7F58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Requerimientos no funcionales:</w:t>
      </w:r>
    </w:p>
    <w:p w14:paraId="2935A1CC" w14:textId="251E63B9" w:rsidR="00D8487C" w:rsidRDefault="00D80943" w:rsidP="00D80943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aplicación debe ser segura y confiable para todo tipo de clientes</w:t>
      </w:r>
    </w:p>
    <w:p w14:paraId="6A3E3D54" w14:textId="75F0D68E" w:rsidR="00D80943" w:rsidRPr="00D80943" w:rsidRDefault="00D80943" w:rsidP="00D80943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aplicación debe permitir un flujo de información en tiempo real</w:t>
      </w:r>
    </w:p>
    <w:p w14:paraId="7B701F5D" w14:textId="0FFF4D99" w:rsidR="00D8487C" w:rsidRDefault="00D8487C" w:rsidP="00BE7F58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Requerimientos del negocio:</w:t>
      </w:r>
    </w:p>
    <w:p w14:paraId="20FBC8FA" w14:textId="6E453349" w:rsidR="00CB1D12" w:rsidRDefault="00D80943" w:rsidP="00D8487C">
      <w:pPr>
        <w:pStyle w:val="Prrafodelista"/>
        <w:numPr>
          <w:ilvl w:val="0"/>
          <w:numId w:val="3"/>
        </w:num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 los especialistas tienen acceso a publicar artículos en el blog publico</w:t>
      </w:r>
    </w:p>
    <w:p w14:paraId="33DC3AFA" w14:textId="77777777" w:rsidR="00474C4A" w:rsidRDefault="00474C4A" w:rsidP="00474C4A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05ED59FB" w14:textId="462C4CA6" w:rsidR="00474C4A" w:rsidRPr="00474C4A" w:rsidRDefault="00474C4A" w:rsidP="00474C4A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06A68EC" wp14:editId="29E80C4A">
            <wp:extent cx="5934075" cy="4943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C4A" w:rsidRPr="00474C4A" w:rsidSect="00E93277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2B40B" w14:textId="77777777" w:rsidR="00EC6423" w:rsidRDefault="00EC6423">
      <w:r>
        <w:separator/>
      </w:r>
    </w:p>
  </w:endnote>
  <w:endnote w:type="continuationSeparator" w:id="0">
    <w:p w14:paraId="2C6C9469" w14:textId="77777777" w:rsidR="00EC6423" w:rsidRDefault="00EC6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5E6A" w14:textId="77777777" w:rsidR="00516B71" w:rsidRPr="00C3741B" w:rsidRDefault="00516B71" w:rsidP="00C3741B">
    <w:pPr>
      <w:pStyle w:val="Piedepgina"/>
      <w:jc w:val="right"/>
      <w:rPr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F415E38" wp14:editId="6295FEC4">
              <wp:simplePos x="0" y="0"/>
              <wp:positionH relativeFrom="column">
                <wp:posOffset>-38100</wp:posOffset>
              </wp:positionH>
              <wp:positionV relativeFrom="paragraph">
                <wp:posOffset>-85725</wp:posOffset>
              </wp:positionV>
              <wp:extent cx="60388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2CAE9777" id="Conector recto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6.75pt" to="472.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" strokecolor="#c00000" strokeweight="1.5pt">
              <v:stroke joinstyle="miter"/>
            </v:line>
          </w:pict>
        </mc:Fallback>
      </mc:AlternateContent>
    </w:r>
    <w:r w:rsidRPr="00C3741B">
      <w:rPr>
        <w:noProof/>
        <w:sz w:val="22"/>
        <w:szCs w:val="22"/>
      </w:rPr>
      <w:drawing>
        <wp:anchor distT="0" distB="0" distL="114300" distR="114300" simplePos="0" relativeHeight="251680768" behindDoc="0" locked="0" layoutInCell="1" allowOverlap="1" wp14:anchorId="29C84384" wp14:editId="08CFD06D">
          <wp:simplePos x="0" y="0"/>
          <wp:positionH relativeFrom="column">
            <wp:posOffset>-57150</wp:posOffset>
          </wp:positionH>
          <wp:positionV relativeFrom="paragraph">
            <wp:posOffset>-137795</wp:posOffset>
          </wp:positionV>
          <wp:extent cx="2171700" cy="633095"/>
          <wp:effectExtent l="0" t="0" r="0" b="0"/>
          <wp:wrapThrough wrapText="bothSides">
            <wp:wrapPolygon edited="0">
              <wp:start x="0" y="0"/>
              <wp:lineTo x="0" y="20798"/>
              <wp:lineTo x="21411" y="20798"/>
              <wp:lineTo x="2141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59CB45" w14:textId="77777777" w:rsidR="00516B71" w:rsidRDefault="00516B71" w:rsidP="00C3741B">
    <w:pPr>
      <w:pStyle w:val="Piedepgina"/>
      <w:tabs>
        <w:tab w:val="clear" w:pos="4419"/>
        <w:tab w:val="left" w:pos="883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2234E" w14:textId="77777777" w:rsidR="00EC6423" w:rsidRDefault="00EC6423">
      <w:r>
        <w:separator/>
      </w:r>
    </w:p>
  </w:footnote>
  <w:footnote w:type="continuationSeparator" w:id="0">
    <w:p w14:paraId="4EC6BC14" w14:textId="77777777" w:rsidR="00EC6423" w:rsidRDefault="00EC6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E55F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5B2B5D27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29A193BC" w14:textId="77777777" w:rsidR="00516B71" w:rsidRPr="001A608E" w:rsidRDefault="00000000" w:rsidP="001A608E">
    <w:pPr>
      <w:pStyle w:val="Encabezado"/>
      <w:jc w:val="right"/>
      <w:rPr>
        <w:caps/>
        <w:color w:val="374C80" w:themeColor="accent1" w:themeShade="BF"/>
        <w:sz w:val="24"/>
        <w:szCs w:val="24"/>
      </w:rPr>
    </w:pPr>
    <w:sdt>
      <w:sdtPr>
        <w:rPr>
          <w:b/>
          <w:caps/>
          <w:color w:val="374C80" w:themeColor="accent1" w:themeShade="BF"/>
          <w:sz w:val="24"/>
          <w:szCs w:val="24"/>
        </w:rPr>
        <w:alias w:val="Autor"/>
        <w:tag w:val=""/>
        <w:id w:val="-1701008461"/>
        <w:placeholder>
          <w:docPart w:val="FA2E4B0AD79E4CCA92F1184F258BB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16B71" w:rsidRPr="00C3741B">
          <w:rPr>
            <w:b/>
            <w:color w:val="374C80" w:themeColor="accent1" w:themeShade="BF"/>
            <w:sz w:val="24"/>
            <w:szCs w:val="24"/>
          </w:rPr>
          <w:t>PROGRAMA DE TECNOLOGÍA EN DESARROLLO DE SOFTWARE</w:t>
        </w:r>
      </w:sdtContent>
    </w:sdt>
    <w:r w:rsidR="00516B71" w:rsidRPr="00C3741B">
      <w:rPr>
        <w:i/>
        <w:sz w:val="22"/>
        <w:szCs w:val="22"/>
      </w:rPr>
      <w:t xml:space="preserve">                                                                                            </w:t>
    </w:r>
  </w:p>
  <w:p w14:paraId="36AD62B9" w14:textId="77777777" w:rsidR="005C2EFE" w:rsidRPr="005C2EFE" w:rsidRDefault="005C2EFE" w:rsidP="005C2EFE">
    <w:pPr>
      <w:spacing w:line="267" w:lineRule="exact"/>
      <w:ind w:right="20"/>
      <w:jc w:val="right"/>
      <w:rPr>
        <w:rFonts w:ascii="Calibri" w:hAnsi="Calibri"/>
        <w:b/>
        <w:i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Guía de Proyecto de Aula</w:t>
    </w:r>
  </w:p>
  <w:p w14:paraId="34B11B5D" w14:textId="5BD99D50" w:rsidR="005C2EFE" w:rsidRPr="005C2EFE" w:rsidRDefault="68AF89F3" w:rsidP="68AF89F3">
    <w:pPr>
      <w:spacing w:line="267" w:lineRule="exact"/>
      <w:ind w:right="18"/>
      <w:jc w:val="right"/>
      <w:rPr>
        <w:rFonts w:ascii="Calibri" w:hAnsi="Calibri"/>
        <w:b/>
        <w:bCs/>
        <w:i/>
        <w:iCs/>
        <w:color w:val="384D81"/>
        <w:sz w:val="22"/>
        <w:szCs w:val="22"/>
      </w:rPr>
    </w:pPr>
    <w:r w:rsidRPr="68AF89F3">
      <w:rPr>
        <w:rFonts w:ascii="Calibri" w:hAnsi="Calibri"/>
        <w:b/>
        <w:bCs/>
        <w:i/>
        <w:iCs/>
        <w:color w:val="384D81"/>
        <w:sz w:val="22"/>
        <w:szCs w:val="22"/>
      </w:rPr>
      <w:t xml:space="preserve">III – Semestre </w:t>
    </w:r>
  </w:p>
  <w:p w14:paraId="0973958E" w14:textId="77777777" w:rsidR="00516B71" w:rsidRPr="00C3741B" w:rsidRDefault="00516B71">
    <w:pPr>
      <w:rPr>
        <w:b/>
        <w:color w:val="374C80" w:themeColor="accent1" w:themeShade="BF"/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4EB0E3" wp14:editId="2EA25BAA">
              <wp:simplePos x="0" y="0"/>
              <wp:positionH relativeFrom="column">
                <wp:posOffset>-57150</wp:posOffset>
              </wp:positionH>
              <wp:positionV relativeFrom="paragraph">
                <wp:posOffset>85725</wp:posOffset>
              </wp:positionV>
              <wp:extent cx="60388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357B20AD" id="Conector recto 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6.75pt" to="47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" strokecolor="#c00000" strokeweight="1.5pt">
              <v:stroke joinstyle="miter"/>
            </v:line>
          </w:pict>
        </mc:Fallback>
      </mc:AlternateContent>
    </w: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E4CAB4" wp14:editId="07696080">
              <wp:simplePos x="0" y="0"/>
              <wp:positionH relativeFrom="column">
                <wp:posOffset>-66675</wp:posOffset>
              </wp:positionH>
              <wp:positionV relativeFrom="paragraph">
                <wp:posOffset>39370</wp:posOffset>
              </wp:positionV>
              <wp:extent cx="60388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02FB0B9E" id="Conector recto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.1pt" to="470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" strokecolor="#c00000" strokeweight=".5pt">
              <v:stroke joinstyle="miter"/>
            </v:line>
          </w:pict>
        </mc:Fallback>
      </mc:AlternateContent>
    </w:r>
  </w:p>
  <w:p w14:paraId="323D291A" w14:textId="77777777" w:rsidR="00913BCF" w:rsidRDefault="00913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31018"/>
    <w:multiLevelType w:val="hybridMultilevel"/>
    <w:tmpl w:val="26EC89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0674EB"/>
    <w:multiLevelType w:val="multilevel"/>
    <w:tmpl w:val="3482B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A4C21"/>
    <w:multiLevelType w:val="hybridMultilevel"/>
    <w:tmpl w:val="27D688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2404"/>
    <w:multiLevelType w:val="hybridMultilevel"/>
    <w:tmpl w:val="0BA62CBC"/>
    <w:lvl w:ilvl="0" w:tplc="4B4AE3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847267"/>
    <w:multiLevelType w:val="hybridMultilevel"/>
    <w:tmpl w:val="52589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8565">
    <w:abstractNumId w:val="3"/>
  </w:num>
  <w:num w:numId="2" w16cid:durableId="928538662">
    <w:abstractNumId w:val="1"/>
  </w:num>
  <w:num w:numId="3" w16cid:durableId="2036693426">
    <w:abstractNumId w:val="2"/>
  </w:num>
  <w:num w:numId="4" w16cid:durableId="1712459700">
    <w:abstractNumId w:val="0"/>
  </w:num>
  <w:num w:numId="5" w16cid:durableId="196870453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5CA2"/>
    <w:rsid w:val="00053D97"/>
    <w:rsid w:val="00072344"/>
    <w:rsid w:val="000A209B"/>
    <w:rsid w:val="000D1557"/>
    <w:rsid w:val="000F5DEB"/>
    <w:rsid w:val="00123D8B"/>
    <w:rsid w:val="001530DD"/>
    <w:rsid w:val="001768BA"/>
    <w:rsid w:val="001911FB"/>
    <w:rsid w:val="00194FBA"/>
    <w:rsid w:val="001A608E"/>
    <w:rsid w:val="001D0F36"/>
    <w:rsid w:val="001D6DEA"/>
    <w:rsid w:val="001D7B11"/>
    <w:rsid w:val="001E30C6"/>
    <w:rsid w:val="001F7EB0"/>
    <w:rsid w:val="00202BD8"/>
    <w:rsid w:val="002033E2"/>
    <w:rsid w:val="0024080E"/>
    <w:rsid w:val="0024559A"/>
    <w:rsid w:val="00254A54"/>
    <w:rsid w:val="002571AD"/>
    <w:rsid w:val="00275186"/>
    <w:rsid w:val="00291022"/>
    <w:rsid w:val="00292A2F"/>
    <w:rsid w:val="002C5249"/>
    <w:rsid w:val="002F2DC8"/>
    <w:rsid w:val="003267A9"/>
    <w:rsid w:val="003479EA"/>
    <w:rsid w:val="00354792"/>
    <w:rsid w:val="00370B11"/>
    <w:rsid w:val="00374AC9"/>
    <w:rsid w:val="003752FE"/>
    <w:rsid w:val="00375453"/>
    <w:rsid w:val="003B2BF2"/>
    <w:rsid w:val="003C08AA"/>
    <w:rsid w:val="004353C7"/>
    <w:rsid w:val="0043656E"/>
    <w:rsid w:val="00457C44"/>
    <w:rsid w:val="004711AF"/>
    <w:rsid w:val="00474C4A"/>
    <w:rsid w:val="004767B4"/>
    <w:rsid w:val="00493DBB"/>
    <w:rsid w:val="004C32CA"/>
    <w:rsid w:val="004D2305"/>
    <w:rsid w:val="004E2F7F"/>
    <w:rsid w:val="00502AF6"/>
    <w:rsid w:val="00516B71"/>
    <w:rsid w:val="005268FA"/>
    <w:rsid w:val="00534CE6"/>
    <w:rsid w:val="00542C9C"/>
    <w:rsid w:val="00576F4C"/>
    <w:rsid w:val="005A0217"/>
    <w:rsid w:val="005B223D"/>
    <w:rsid w:val="005B3643"/>
    <w:rsid w:val="005C2EFE"/>
    <w:rsid w:val="005C61CF"/>
    <w:rsid w:val="005C7FB2"/>
    <w:rsid w:val="005D622B"/>
    <w:rsid w:val="005D6C53"/>
    <w:rsid w:val="005E3550"/>
    <w:rsid w:val="006000EE"/>
    <w:rsid w:val="00605D5E"/>
    <w:rsid w:val="00616D85"/>
    <w:rsid w:val="0061727C"/>
    <w:rsid w:val="00622678"/>
    <w:rsid w:val="006430DB"/>
    <w:rsid w:val="00667C2D"/>
    <w:rsid w:val="00682F83"/>
    <w:rsid w:val="00693F1C"/>
    <w:rsid w:val="006E38BA"/>
    <w:rsid w:val="00716718"/>
    <w:rsid w:val="00721424"/>
    <w:rsid w:val="007326C7"/>
    <w:rsid w:val="00757BB4"/>
    <w:rsid w:val="00771713"/>
    <w:rsid w:val="0079260B"/>
    <w:rsid w:val="0079466B"/>
    <w:rsid w:val="007A2E8B"/>
    <w:rsid w:val="007A5EC9"/>
    <w:rsid w:val="007B7190"/>
    <w:rsid w:val="007D433B"/>
    <w:rsid w:val="007D6433"/>
    <w:rsid w:val="007F6E6D"/>
    <w:rsid w:val="007F7F6E"/>
    <w:rsid w:val="0080443E"/>
    <w:rsid w:val="008222C0"/>
    <w:rsid w:val="00822BF0"/>
    <w:rsid w:val="00823BBB"/>
    <w:rsid w:val="008309BE"/>
    <w:rsid w:val="00842DBA"/>
    <w:rsid w:val="00877E30"/>
    <w:rsid w:val="008C08E8"/>
    <w:rsid w:val="008F0A72"/>
    <w:rsid w:val="008F7980"/>
    <w:rsid w:val="00913BCF"/>
    <w:rsid w:val="00932985"/>
    <w:rsid w:val="00951A95"/>
    <w:rsid w:val="009614BB"/>
    <w:rsid w:val="00973D10"/>
    <w:rsid w:val="00996BD8"/>
    <w:rsid w:val="009A423F"/>
    <w:rsid w:val="009B5791"/>
    <w:rsid w:val="009B7902"/>
    <w:rsid w:val="009B7A47"/>
    <w:rsid w:val="009C06CC"/>
    <w:rsid w:val="00A015AB"/>
    <w:rsid w:val="00A45712"/>
    <w:rsid w:val="00A56578"/>
    <w:rsid w:val="00A61F65"/>
    <w:rsid w:val="00A729BD"/>
    <w:rsid w:val="00A746CF"/>
    <w:rsid w:val="00A8170B"/>
    <w:rsid w:val="00A84A00"/>
    <w:rsid w:val="00AA3393"/>
    <w:rsid w:val="00AA5EF4"/>
    <w:rsid w:val="00AA7461"/>
    <w:rsid w:val="00AD20A4"/>
    <w:rsid w:val="00AF4A90"/>
    <w:rsid w:val="00B06D7C"/>
    <w:rsid w:val="00B162BC"/>
    <w:rsid w:val="00B308DE"/>
    <w:rsid w:val="00B61137"/>
    <w:rsid w:val="00B85A6F"/>
    <w:rsid w:val="00B85C98"/>
    <w:rsid w:val="00B97D12"/>
    <w:rsid w:val="00BA39CD"/>
    <w:rsid w:val="00BC36D7"/>
    <w:rsid w:val="00BE5154"/>
    <w:rsid w:val="00BE7F58"/>
    <w:rsid w:val="00C27D9D"/>
    <w:rsid w:val="00C3741B"/>
    <w:rsid w:val="00C4556C"/>
    <w:rsid w:val="00C670BD"/>
    <w:rsid w:val="00C71183"/>
    <w:rsid w:val="00CB1D12"/>
    <w:rsid w:val="00CC308D"/>
    <w:rsid w:val="00CC75D3"/>
    <w:rsid w:val="00CE2152"/>
    <w:rsid w:val="00CE6A48"/>
    <w:rsid w:val="00CF4F7B"/>
    <w:rsid w:val="00CF648E"/>
    <w:rsid w:val="00D01388"/>
    <w:rsid w:val="00D3205C"/>
    <w:rsid w:val="00D340A1"/>
    <w:rsid w:val="00D51C94"/>
    <w:rsid w:val="00D53626"/>
    <w:rsid w:val="00D653ED"/>
    <w:rsid w:val="00D73860"/>
    <w:rsid w:val="00D80943"/>
    <w:rsid w:val="00D827C7"/>
    <w:rsid w:val="00D8487C"/>
    <w:rsid w:val="00DA2572"/>
    <w:rsid w:val="00DA5977"/>
    <w:rsid w:val="00DA6168"/>
    <w:rsid w:val="00DA6EAE"/>
    <w:rsid w:val="00DB426B"/>
    <w:rsid w:val="00DB72E4"/>
    <w:rsid w:val="00DC07A2"/>
    <w:rsid w:val="00DC391E"/>
    <w:rsid w:val="00DC5763"/>
    <w:rsid w:val="00DF6D53"/>
    <w:rsid w:val="00E03CB5"/>
    <w:rsid w:val="00E04683"/>
    <w:rsid w:val="00E16903"/>
    <w:rsid w:val="00E17427"/>
    <w:rsid w:val="00E17765"/>
    <w:rsid w:val="00E272EA"/>
    <w:rsid w:val="00E27616"/>
    <w:rsid w:val="00E36A74"/>
    <w:rsid w:val="00E65B27"/>
    <w:rsid w:val="00E93277"/>
    <w:rsid w:val="00EA15F9"/>
    <w:rsid w:val="00EC6423"/>
    <w:rsid w:val="00ED7C71"/>
    <w:rsid w:val="00EF476F"/>
    <w:rsid w:val="00EF6288"/>
    <w:rsid w:val="00F147B9"/>
    <w:rsid w:val="00F42B24"/>
    <w:rsid w:val="00F54DF9"/>
    <w:rsid w:val="00F7676C"/>
    <w:rsid w:val="00F809AE"/>
    <w:rsid w:val="00F82FCB"/>
    <w:rsid w:val="00FC2E6B"/>
    <w:rsid w:val="00FF4166"/>
    <w:rsid w:val="43303F01"/>
    <w:rsid w:val="5E6EDF76"/>
    <w:rsid w:val="68AF8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69072"/>
  <w15:docId w15:val="{8F0C15DF-723B-44EF-9788-ACB60EF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DB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DBB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DBB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3DBB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3DBB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DB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78"/>
  </w:style>
  <w:style w:type="character" w:customStyle="1" w:styleId="Ttulo1Car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uiPriority w:val="34"/>
    <w:qFormat/>
    <w:rsid w:val="00A015AB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inguno">
    <w:name w:val="Ninguno"/>
    <w:rsid w:val="00291022"/>
    <w:rPr>
      <w:lang w:val="es-ES_tradnl"/>
    </w:rPr>
  </w:style>
  <w:style w:type="paragraph" w:customStyle="1" w:styleId="Cuerpo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Textonotapie">
    <w:name w:val="footnote text"/>
    <w:link w:val="TextonotapieCar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TextonotapieCar">
    <w:name w:val="Texto nota pie Car"/>
    <w:basedOn w:val="Fuentedeprrafopredeter"/>
    <w:link w:val="Textonotapie"/>
    <w:rsid w:val="00291022"/>
    <w:rPr>
      <w:rFonts w:ascii="Calibri" w:eastAsia="Calibri" w:hAnsi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91022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unhideWhenUsed/>
    <w:rsid w:val="005D6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Authors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02AF6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CB1D12"/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2E4B0AD79E4CCA92F1184F258B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C9E0-E316-471B-9B31-0D3BD5F06668}"/>
      </w:docPartPr>
      <w:docPartBody>
        <w:p w:rsidR="00710E88" w:rsidRDefault="00C71183" w:rsidP="00C71183">
          <w:pPr>
            <w:pStyle w:val="FA2E4B0AD79E4CCA92F1184F258BB222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83"/>
    <w:rsid w:val="003B2BF2"/>
    <w:rsid w:val="004A13C5"/>
    <w:rsid w:val="00504FC4"/>
    <w:rsid w:val="005571DD"/>
    <w:rsid w:val="00587255"/>
    <w:rsid w:val="005F280B"/>
    <w:rsid w:val="0064359C"/>
    <w:rsid w:val="00690BE3"/>
    <w:rsid w:val="006E1C87"/>
    <w:rsid w:val="00710E88"/>
    <w:rsid w:val="00745A06"/>
    <w:rsid w:val="00775E81"/>
    <w:rsid w:val="007E5008"/>
    <w:rsid w:val="0094201F"/>
    <w:rsid w:val="00A61F65"/>
    <w:rsid w:val="00AF0050"/>
    <w:rsid w:val="00C4751D"/>
    <w:rsid w:val="00C71183"/>
    <w:rsid w:val="00CC1DA1"/>
    <w:rsid w:val="00CC308D"/>
    <w:rsid w:val="00D653ED"/>
    <w:rsid w:val="00DB311F"/>
    <w:rsid w:val="00E5729C"/>
    <w:rsid w:val="00EC606E"/>
    <w:rsid w:val="00F147B9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71183"/>
    <w:rPr>
      <w:color w:val="808080"/>
    </w:rPr>
  </w:style>
  <w:style w:type="paragraph" w:customStyle="1" w:styleId="FA2E4B0AD79E4CCA92F1184F258BB222">
    <w:name w:val="FA2E4B0AD79E4CCA92F1184F258BB222"/>
    <w:rsid w:val="00C7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AB41D-8CDB-4B1F-88A2-E71BB295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proyectos de Aula</vt:lpstr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proyectos de Aula</dc:title>
  <dc:creator>PROGRAMA DE TECNOLOGÍA EN DESARROLLO DE SOFTWARE</dc:creator>
  <cp:lastModifiedBy>Jorge felipe Ordoñez arteaga</cp:lastModifiedBy>
  <cp:revision>3</cp:revision>
  <cp:lastPrinted>2018-03-20T01:16:00Z</cp:lastPrinted>
  <dcterms:created xsi:type="dcterms:W3CDTF">2025-03-17T22:17:00Z</dcterms:created>
  <dcterms:modified xsi:type="dcterms:W3CDTF">2025-03-17T22:17:00Z</dcterms:modified>
</cp:coreProperties>
</file>